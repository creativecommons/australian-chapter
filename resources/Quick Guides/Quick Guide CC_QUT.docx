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3B264" w14:textId="77777777" w:rsidR="00396314" w:rsidRPr="00A06D87" w:rsidRDefault="00396314" w:rsidP="00396314">
      <w:pPr>
        <w:spacing w:after="0" w:line="240" w:lineRule="auto"/>
        <w:ind w:left="3119"/>
        <w:rPr>
          <w:rFonts w:ascii="Trebuchet MS" w:hAnsi="Trebuchet MS"/>
          <w:b/>
          <w:sz w:val="44"/>
          <w:szCs w:val="44"/>
        </w:rPr>
      </w:pPr>
      <w:r w:rsidRPr="00A06D87">
        <w:rPr>
          <w:rFonts w:ascii="Trebuchet MS" w:hAnsi="Trebuchet MS"/>
          <w:b/>
          <w:sz w:val="44"/>
          <w:szCs w:val="44"/>
        </w:rPr>
        <w:t>Quick Guide to Creative Commons</w:t>
      </w:r>
    </w:p>
    <w:p w14:paraId="4AEFA64E" w14:textId="77777777" w:rsidR="00396314" w:rsidRDefault="00396314" w:rsidP="001C6A3D">
      <w:pPr>
        <w:spacing w:after="0" w:line="240" w:lineRule="auto"/>
        <w:ind w:left="3119"/>
        <w:jc w:val="both"/>
        <w:rPr>
          <w:rFonts w:ascii="Trebuchet MS" w:hAnsi="Trebuchet MS"/>
          <w:b/>
          <w:sz w:val="18"/>
          <w:szCs w:val="18"/>
        </w:rPr>
      </w:pPr>
      <w:bookmarkStart w:id="0" w:name="_GoBack"/>
      <w:bookmarkEnd w:id="0"/>
    </w:p>
    <w:p w14:paraId="66CBECEE" w14:textId="77777777" w:rsidR="00396314" w:rsidRDefault="00396314" w:rsidP="001C6A3D">
      <w:pPr>
        <w:spacing w:after="0" w:line="240" w:lineRule="auto"/>
        <w:ind w:left="3119"/>
        <w:jc w:val="both"/>
        <w:rPr>
          <w:rFonts w:ascii="Trebuchet MS" w:hAnsi="Trebuchet MS"/>
          <w:b/>
          <w:sz w:val="18"/>
          <w:szCs w:val="18"/>
        </w:rPr>
      </w:pPr>
    </w:p>
    <w:p w14:paraId="384D4432" w14:textId="77777777" w:rsidR="002676DF" w:rsidRDefault="001C6A3D" w:rsidP="001C6A3D">
      <w:pPr>
        <w:spacing w:after="0" w:line="240" w:lineRule="auto"/>
        <w:ind w:left="3119"/>
        <w:jc w:val="both"/>
        <w:rPr>
          <w:rFonts w:ascii="Trebuchet MS" w:hAnsi="Trebuchet MS"/>
          <w:sz w:val="18"/>
          <w:szCs w:val="18"/>
        </w:rPr>
      </w:pPr>
      <w:r>
        <w:rPr>
          <w:noProof/>
          <w:lang w:val="en-US" w:eastAsia="en-US"/>
        </w:rPr>
        <w:drawing>
          <wp:anchor distT="0" distB="0" distL="114300" distR="114300" simplePos="0" relativeHeight="251658240" behindDoc="0" locked="0" layoutInCell="1" allowOverlap="1" wp14:anchorId="5D829CEE" wp14:editId="76CB2B94">
            <wp:simplePos x="0" y="0"/>
            <wp:positionH relativeFrom="column">
              <wp:posOffset>53340</wp:posOffset>
            </wp:positionH>
            <wp:positionV relativeFrom="paragraph">
              <wp:posOffset>-24435</wp:posOffset>
            </wp:positionV>
            <wp:extent cx="1571625" cy="428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71625" cy="428625"/>
                    </a:xfrm>
                    <a:prstGeom prst="rect">
                      <a:avLst/>
                    </a:prstGeom>
                  </pic:spPr>
                </pic:pic>
              </a:graphicData>
            </a:graphic>
            <wp14:sizeRelH relativeFrom="page">
              <wp14:pctWidth>0</wp14:pctWidth>
            </wp14:sizeRelH>
            <wp14:sizeRelV relativeFrom="page">
              <wp14:pctHeight>0</wp14:pctHeight>
            </wp14:sizeRelV>
          </wp:anchor>
        </w:drawing>
      </w:r>
      <w:proofErr w:type="gramStart"/>
      <w:r w:rsidR="002676DF" w:rsidRPr="002676DF">
        <w:rPr>
          <w:rFonts w:ascii="Trebuchet MS" w:hAnsi="Trebuchet MS"/>
          <w:b/>
          <w:sz w:val="18"/>
          <w:szCs w:val="18"/>
        </w:rPr>
        <w:t>Creative Commons</w:t>
      </w:r>
      <w:proofErr w:type="gramEnd"/>
      <w:r w:rsidR="002676DF" w:rsidRPr="002676DF">
        <w:rPr>
          <w:rFonts w:ascii="Trebuchet MS" w:hAnsi="Trebuchet MS"/>
          <w:b/>
          <w:sz w:val="18"/>
          <w:szCs w:val="18"/>
        </w:rPr>
        <w:t xml:space="preserve"> licen</w:t>
      </w:r>
      <w:del w:id="1" w:author="Nerida Quatermass" w:date="2015-07-02T08:58:00Z">
        <w:r w:rsidR="002676DF" w:rsidRPr="002676DF" w:rsidDel="003F2252">
          <w:rPr>
            <w:rFonts w:ascii="Trebuchet MS" w:hAnsi="Trebuchet MS"/>
            <w:b/>
            <w:sz w:val="18"/>
            <w:szCs w:val="18"/>
          </w:rPr>
          <w:delText>s</w:delText>
        </w:r>
      </w:del>
      <w:ins w:id="2" w:author="Nerida Quatermass" w:date="2015-07-02T08:58:00Z">
        <w:r w:rsidR="003F2252">
          <w:rPr>
            <w:rFonts w:ascii="Trebuchet MS" w:hAnsi="Trebuchet MS"/>
            <w:b/>
            <w:sz w:val="18"/>
            <w:szCs w:val="18"/>
          </w:rPr>
          <w:t>c</w:t>
        </w:r>
      </w:ins>
      <w:r w:rsidR="002676DF" w:rsidRPr="002676DF">
        <w:rPr>
          <w:rFonts w:ascii="Trebuchet MS" w:hAnsi="Trebuchet MS"/>
          <w:b/>
          <w:sz w:val="18"/>
          <w:szCs w:val="18"/>
        </w:rPr>
        <w:t>es</w:t>
      </w:r>
      <w:r w:rsidR="002676DF" w:rsidRPr="002676DF">
        <w:rPr>
          <w:rFonts w:ascii="Trebuchet MS" w:hAnsi="Trebuchet MS"/>
          <w:sz w:val="18"/>
          <w:szCs w:val="18"/>
        </w:rPr>
        <w:t xml:space="preserve"> work as “Some rights reserved” rule instead of “All rights reserved” rule. </w:t>
      </w:r>
      <w:r w:rsidR="002676DF" w:rsidRPr="002676DF">
        <w:rPr>
          <w:rFonts w:ascii="Trebuchet MS" w:hAnsi="Trebuchet MS"/>
          <w:b/>
          <w:sz w:val="18"/>
          <w:szCs w:val="18"/>
        </w:rPr>
        <w:t>CC</w:t>
      </w:r>
      <w:r w:rsidR="002676DF" w:rsidRPr="002676DF">
        <w:rPr>
          <w:rFonts w:ascii="Trebuchet MS" w:hAnsi="Trebuchet MS"/>
          <w:sz w:val="18"/>
          <w:szCs w:val="18"/>
        </w:rPr>
        <w:t xml:space="preserve"> offer</w:t>
      </w:r>
      <w:r>
        <w:rPr>
          <w:rFonts w:ascii="Trebuchet MS" w:hAnsi="Trebuchet MS"/>
          <w:sz w:val="18"/>
          <w:szCs w:val="18"/>
        </w:rPr>
        <w:t>s</w:t>
      </w:r>
      <w:r w:rsidR="002676DF" w:rsidRPr="002676DF">
        <w:rPr>
          <w:rFonts w:ascii="Trebuchet MS" w:hAnsi="Trebuchet MS"/>
          <w:sz w:val="18"/>
          <w:szCs w:val="18"/>
        </w:rPr>
        <w:t xml:space="preserve"> a diverse set of license conditions – the freedoms and limitations. This allows </w:t>
      </w:r>
      <w:del w:id="3" w:author="Nerida Quatermass" w:date="2015-07-02T09:02:00Z">
        <w:r w:rsidR="002676DF" w:rsidRPr="002676DF" w:rsidDel="003F2252">
          <w:rPr>
            <w:rFonts w:ascii="Trebuchet MS" w:hAnsi="Trebuchet MS"/>
            <w:sz w:val="18"/>
            <w:szCs w:val="18"/>
          </w:rPr>
          <w:delText xml:space="preserve">the </w:delText>
        </w:r>
      </w:del>
      <w:r w:rsidR="002676DF" w:rsidRPr="002676DF">
        <w:rPr>
          <w:rFonts w:ascii="Trebuchet MS" w:hAnsi="Trebuchet MS"/>
          <w:sz w:val="18"/>
          <w:szCs w:val="18"/>
        </w:rPr>
        <w:t>author</w:t>
      </w:r>
      <w:ins w:id="4" w:author="Nerida Quatermass" w:date="2015-07-02T09:02:00Z">
        <w:r w:rsidR="003F2252">
          <w:rPr>
            <w:rFonts w:ascii="Trebuchet MS" w:hAnsi="Trebuchet MS"/>
            <w:sz w:val="18"/>
            <w:szCs w:val="18"/>
          </w:rPr>
          <w:t>s</w:t>
        </w:r>
      </w:ins>
      <w:r w:rsidR="002676DF" w:rsidRPr="002676DF">
        <w:rPr>
          <w:rFonts w:ascii="Trebuchet MS" w:hAnsi="Trebuchet MS"/>
          <w:sz w:val="18"/>
          <w:szCs w:val="18"/>
        </w:rPr>
        <w:t xml:space="preserve"> to define rules on which </w:t>
      </w:r>
      <w:del w:id="5" w:author="Nerida Quatermass" w:date="2015-07-02T09:02:00Z">
        <w:r w:rsidR="002676DF" w:rsidRPr="002676DF" w:rsidDel="003F2252">
          <w:rPr>
            <w:rFonts w:ascii="Trebuchet MS" w:hAnsi="Trebuchet MS"/>
            <w:sz w:val="18"/>
            <w:szCs w:val="18"/>
          </w:rPr>
          <w:delText xml:space="preserve">he or she </w:delText>
        </w:r>
      </w:del>
      <w:ins w:id="6" w:author="Nerida Quatermass" w:date="2015-07-02T09:02:00Z">
        <w:r w:rsidR="003F2252">
          <w:rPr>
            <w:rFonts w:ascii="Trebuchet MS" w:hAnsi="Trebuchet MS"/>
            <w:sz w:val="18"/>
            <w:szCs w:val="18"/>
          </w:rPr>
          <w:t xml:space="preserve">they </w:t>
        </w:r>
      </w:ins>
      <w:r w:rsidR="002676DF" w:rsidRPr="002676DF">
        <w:rPr>
          <w:rFonts w:ascii="Trebuchet MS" w:hAnsi="Trebuchet MS"/>
          <w:sz w:val="18"/>
          <w:szCs w:val="18"/>
        </w:rPr>
        <w:t xml:space="preserve">would like to share </w:t>
      </w:r>
      <w:del w:id="7" w:author="Nerida Quatermass" w:date="2015-07-02T09:02:00Z">
        <w:r w:rsidR="002676DF" w:rsidRPr="002676DF" w:rsidDel="003F2252">
          <w:rPr>
            <w:rFonts w:ascii="Trebuchet MS" w:hAnsi="Trebuchet MS"/>
            <w:sz w:val="18"/>
            <w:szCs w:val="18"/>
          </w:rPr>
          <w:delText xml:space="preserve">his or her </w:delText>
        </w:r>
      </w:del>
      <w:ins w:id="8" w:author="Nerida Quatermass" w:date="2015-07-02T09:02:00Z">
        <w:r w:rsidR="003F2252">
          <w:rPr>
            <w:rFonts w:ascii="Trebuchet MS" w:hAnsi="Trebuchet MS"/>
            <w:sz w:val="18"/>
            <w:szCs w:val="18"/>
          </w:rPr>
          <w:t xml:space="preserve">their </w:t>
        </w:r>
      </w:ins>
      <w:r w:rsidR="002676DF" w:rsidRPr="002676DF">
        <w:rPr>
          <w:rFonts w:ascii="Trebuchet MS" w:hAnsi="Trebuchet MS"/>
          <w:sz w:val="18"/>
          <w:szCs w:val="18"/>
        </w:rPr>
        <w:t xml:space="preserve">creations with others. At the same time users gain more rights to the use of </w:t>
      </w:r>
      <w:del w:id="9" w:author="Nerida Quatermass" w:date="2015-07-02T09:02:00Z">
        <w:r w:rsidR="002676DF" w:rsidRPr="002676DF" w:rsidDel="003F2252">
          <w:rPr>
            <w:rFonts w:ascii="Trebuchet MS" w:hAnsi="Trebuchet MS"/>
            <w:sz w:val="18"/>
            <w:szCs w:val="18"/>
          </w:rPr>
          <w:delText xml:space="preserve">his or her </w:delText>
        </w:r>
      </w:del>
      <w:ins w:id="10" w:author="Nerida Quatermass" w:date="2015-07-02T09:02:00Z">
        <w:r w:rsidR="003F2252">
          <w:rPr>
            <w:rFonts w:ascii="Trebuchet MS" w:hAnsi="Trebuchet MS"/>
            <w:sz w:val="18"/>
            <w:szCs w:val="18"/>
          </w:rPr>
          <w:t xml:space="preserve">their </w:t>
        </w:r>
      </w:ins>
      <w:r w:rsidR="002676DF" w:rsidRPr="002676DF">
        <w:rPr>
          <w:rFonts w:ascii="Trebuchet MS" w:hAnsi="Trebuchet MS"/>
          <w:sz w:val="18"/>
          <w:szCs w:val="18"/>
        </w:rPr>
        <w:t>works.</w:t>
      </w:r>
    </w:p>
    <w:p w14:paraId="073E14EC" w14:textId="77777777" w:rsidR="001C6A3D" w:rsidRDefault="001C6A3D" w:rsidP="001C6A3D">
      <w:pPr>
        <w:spacing w:after="0" w:line="240" w:lineRule="auto"/>
        <w:ind w:left="3119"/>
        <w:jc w:val="both"/>
        <w:rPr>
          <w:rFonts w:ascii="Trebuchet MS" w:hAnsi="Trebuchet MS"/>
          <w:sz w:val="18"/>
          <w:szCs w:val="18"/>
        </w:rPr>
      </w:pPr>
    </w:p>
    <w:p w14:paraId="73B564A4" w14:textId="77777777" w:rsidR="001D11D7" w:rsidRPr="002676DF" w:rsidRDefault="001D11D7" w:rsidP="00F744C2">
      <w:pPr>
        <w:spacing w:after="0" w:line="240" w:lineRule="auto"/>
        <w:rPr>
          <w:rFonts w:ascii="Trebuchet MS" w:hAnsi="Trebuchet MS"/>
          <w:sz w:val="18"/>
          <w:szCs w:val="18"/>
        </w:rPr>
      </w:pPr>
    </w:p>
    <w:p w14:paraId="10E2EFA7" w14:textId="77777777" w:rsidR="001D11D7" w:rsidRPr="002676DF"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6B53CACB" wp14:editId="0897BBAB">
            <wp:extent cx="6729984" cy="13825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1.jpg"/>
                    <pic:cNvPicPr/>
                  </pic:nvPicPr>
                  <pic:blipFill>
                    <a:blip r:embed="rId8">
                      <a:extLst>
                        <a:ext uri="{28A0092B-C50C-407E-A947-70E740481C1C}">
                          <a14:useLocalDpi xmlns:a14="http://schemas.microsoft.com/office/drawing/2010/main" val="0"/>
                        </a:ext>
                      </a:extLst>
                    </a:blip>
                    <a:stretch>
                      <a:fillRect/>
                    </a:stretch>
                  </pic:blipFill>
                  <pic:spPr>
                    <a:xfrm>
                      <a:off x="0" y="0"/>
                      <a:ext cx="6746666" cy="1386000"/>
                    </a:xfrm>
                    <a:prstGeom prst="rect">
                      <a:avLst/>
                    </a:prstGeom>
                  </pic:spPr>
                </pic:pic>
              </a:graphicData>
            </a:graphic>
          </wp:inline>
        </w:drawing>
      </w:r>
    </w:p>
    <w:p w14:paraId="6D1087BF" w14:textId="77777777" w:rsidR="002676DF" w:rsidRPr="002676DF" w:rsidRDefault="002676DF" w:rsidP="00F744C2">
      <w:pPr>
        <w:spacing w:after="0" w:line="240" w:lineRule="auto"/>
        <w:rPr>
          <w:rFonts w:ascii="Trebuchet MS" w:hAnsi="Trebuchet MS"/>
          <w:sz w:val="18"/>
          <w:szCs w:val="18"/>
        </w:rPr>
      </w:pPr>
    </w:p>
    <w:p w14:paraId="2E349F6D" w14:textId="77777777" w:rsidR="002676DF" w:rsidRPr="002676DF" w:rsidRDefault="002676DF" w:rsidP="00F744C2">
      <w:pPr>
        <w:spacing w:after="0" w:line="240" w:lineRule="auto"/>
        <w:rPr>
          <w:rFonts w:ascii="Trebuchet MS" w:hAnsi="Trebuchet MS"/>
          <w:sz w:val="18"/>
          <w:szCs w:val="18"/>
        </w:rPr>
      </w:pPr>
      <w:r w:rsidRPr="002676DF">
        <w:rPr>
          <w:rFonts w:ascii="Trebuchet MS" w:hAnsi="Trebuchet MS"/>
          <w:b/>
          <w:bCs/>
          <w:sz w:val="18"/>
          <w:szCs w:val="18"/>
        </w:rPr>
        <w:t>Attribution 4.0</w:t>
      </w:r>
      <w:r w:rsidRPr="002676DF">
        <w:rPr>
          <w:rFonts w:ascii="Trebuchet MS" w:hAnsi="Trebuchet MS"/>
          <w:sz w:val="18"/>
          <w:szCs w:val="18"/>
        </w:rPr>
        <w:t xml:space="preserve"> – This license lets others distribute, remix, tweak, and build upon your work, even commercially, as long as they credit you for the original creation. This is the most accommodating of licenses offered. Recommended for maximum dissemination and use of licensed materials.</w:t>
      </w:r>
      <w:r>
        <w:rPr>
          <w:rFonts w:ascii="Trebuchet MS" w:hAnsi="Trebuchet MS"/>
          <w:sz w:val="18"/>
          <w:szCs w:val="18"/>
        </w:rPr>
        <w:t xml:space="preserve"> </w:t>
      </w:r>
      <w:r w:rsidRPr="002676DF">
        <w:rPr>
          <w:rFonts w:ascii="Trebuchet MS" w:hAnsi="Trebuchet MS"/>
          <w:sz w:val="18"/>
          <w:szCs w:val="18"/>
        </w:rPr>
        <w:t xml:space="preserve"> </w:t>
      </w:r>
      <w:hyperlink r:id="rId9" w:history="1">
        <w:r w:rsidRPr="002676DF">
          <w:rPr>
            <w:rStyle w:val="Hyperlink"/>
            <w:rFonts w:ascii="Trebuchet MS" w:hAnsi="Trebuchet MS"/>
            <w:sz w:val="18"/>
            <w:szCs w:val="18"/>
          </w:rPr>
          <w:t>http://creativecommons.org/licenses/by/4.0/</w:t>
        </w:r>
      </w:hyperlink>
    </w:p>
    <w:p w14:paraId="33D4E7F3" w14:textId="77777777" w:rsidR="002676DF" w:rsidRPr="002676DF" w:rsidRDefault="002676DF" w:rsidP="00F744C2">
      <w:pPr>
        <w:spacing w:after="0" w:line="240" w:lineRule="auto"/>
        <w:rPr>
          <w:rFonts w:ascii="Trebuchet MS" w:hAnsi="Trebuchet MS"/>
          <w:sz w:val="18"/>
          <w:szCs w:val="18"/>
        </w:rPr>
      </w:pPr>
    </w:p>
    <w:p w14:paraId="09D31678" w14:textId="77777777" w:rsidR="002676DF"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40075494" wp14:editId="74449A36">
            <wp:extent cx="7790688" cy="13752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2.jpg"/>
                    <pic:cNvPicPr/>
                  </pic:nvPicPr>
                  <pic:blipFill>
                    <a:blip r:embed="rId10">
                      <a:extLst>
                        <a:ext uri="{28A0092B-C50C-407E-A947-70E740481C1C}">
                          <a14:useLocalDpi xmlns:a14="http://schemas.microsoft.com/office/drawing/2010/main" val="0"/>
                        </a:ext>
                      </a:extLst>
                    </a:blip>
                    <a:stretch>
                      <a:fillRect/>
                    </a:stretch>
                  </pic:blipFill>
                  <pic:spPr>
                    <a:xfrm>
                      <a:off x="0" y="0"/>
                      <a:ext cx="7810753" cy="1378800"/>
                    </a:xfrm>
                    <a:prstGeom prst="rect">
                      <a:avLst/>
                    </a:prstGeom>
                  </pic:spPr>
                </pic:pic>
              </a:graphicData>
            </a:graphic>
          </wp:inline>
        </w:drawing>
      </w:r>
    </w:p>
    <w:p w14:paraId="0211AE1F" w14:textId="77777777" w:rsidR="002676DF" w:rsidRPr="002676DF" w:rsidRDefault="002676DF" w:rsidP="00F744C2">
      <w:pPr>
        <w:spacing w:after="0" w:line="240" w:lineRule="auto"/>
        <w:rPr>
          <w:rFonts w:ascii="Trebuchet MS" w:hAnsi="Trebuchet MS"/>
          <w:sz w:val="18"/>
          <w:szCs w:val="18"/>
        </w:rPr>
      </w:pPr>
    </w:p>
    <w:p w14:paraId="7B519B66" w14:textId="77777777" w:rsidR="002676DF" w:rsidRPr="002676DF" w:rsidRDefault="002676DF" w:rsidP="00F744C2">
      <w:pPr>
        <w:spacing w:after="0" w:line="240" w:lineRule="auto"/>
        <w:rPr>
          <w:rFonts w:ascii="Trebuchet MS" w:hAnsi="Trebuchet MS"/>
          <w:sz w:val="18"/>
          <w:szCs w:val="18"/>
        </w:rPr>
      </w:pPr>
      <w:r w:rsidRPr="002676DF">
        <w:rPr>
          <w:rFonts w:ascii="Trebuchet MS" w:hAnsi="Trebuchet MS"/>
          <w:b/>
          <w:bCs/>
          <w:sz w:val="18"/>
          <w:szCs w:val="18"/>
        </w:rPr>
        <w:t>Attribution-</w:t>
      </w:r>
      <w:proofErr w:type="spellStart"/>
      <w:r w:rsidRPr="002676DF">
        <w:rPr>
          <w:rFonts w:ascii="Trebuchet MS" w:hAnsi="Trebuchet MS"/>
          <w:b/>
          <w:bCs/>
          <w:sz w:val="18"/>
          <w:szCs w:val="18"/>
        </w:rPr>
        <w:t>ShareAlike</w:t>
      </w:r>
      <w:proofErr w:type="spellEnd"/>
      <w:r w:rsidRPr="002676DF">
        <w:rPr>
          <w:rFonts w:ascii="Trebuchet MS" w:hAnsi="Trebuchet MS"/>
          <w:b/>
          <w:bCs/>
          <w:sz w:val="18"/>
          <w:szCs w:val="18"/>
        </w:rPr>
        <w:t xml:space="preserve"> 4.0</w:t>
      </w:r>
      <w:r w:rsidRPr="002676DF">
        <w:rPr>
          <w:rFonts w:ascii="Trebuchet MS" w:hAnsi="Trebuchet MS"/>
          <w:sz w:val="18"/>
          <w:szCs w:val="18"/>
        </w:rPr>
        <w:t xml:space="preserve"> – This license lets others remix, tweak, and build upon your work even for commercial purposes, as long as they credit you and license their new creations under the identical terms. This license is often compared to “</w:t>
      </w:r>
      <w:proofErr w:type="spellStart"/>
      <w:r w:rsidRPr="002676DF">
        <w:rPr>
          <w:rFonts w:ascii="Trebuchet MS" w:hAnsi="Trebuchet MS"/>
          <w:sz w:val="18"/>
          <w:szCs w:val="18"/>
        </w:rPr>
        <w:t>copyleft</w:t>
      </w:r>
      <w:proofErr w:type="spellEnd"/>
      <w:r w:rsidRPr="002676DF">
        <w:rPr>
          <w:rFonts w:ascii="Trebuchet MS" w:hAnsi="Trebuchet MS"/>
          <w:sz w:val="18"/>
          <w:szCs w:val="18"/>
        </w:rPr>
        <w:t>” free and open source software licenses. All new works based on yours will carry the same license, so any derivatives will also allow commercial use. This is the license used by Wikipedia, and is recommended for materials that would benefit from incorporating content from Wikipedia and similarly licensed projects.</w:t>
      </w:r>
      <w:r>
        <w:rPr>
          <w:rFonts w:ascii="Trebuchet MS" w:hAnsi="Trebuchet MS"/>
          <w:sz w:val="18"/>
          <w:szCs w:val="18"/>
        </w:rPr>
        <w:t xml:space="preserve"> </w:t>
      </w:r>
      <w:r w:rsidRPr="002676DF">
        <w:rPr>
          <w:rFonts w:ascii="Trebuchet MS" w:hAnsi="Trebuchet MS"/>
          <w:sz w:val="18"/>
          <w:szCs w:val="18"/>
        </w:rPr>
        <w:t xml:space="preserve"> </w:t>
      </w:r>
      <w:hyperlink r:id="rId11" w:history="1">
        <w:r w:rsidRPr="002676DF">
          <w:rPr>
            <w:rStyle w:val="Hyperlink"/>
            <w:rFonts w:ascii="Trebuchet MS" w:hAnsi="Trebuchet MS"/>
            <w:sz w:val="18"/>
            <w:szCs w:val="18"/>
          </w:rPr>
          <w:t>http://creativecommons.org/licenses/by-sa/4.0/</w:t>
        </w:r>
      </w:hyperlink>
    </w:p>
    <w:p w14:paraId="04C3847B" w14:textId="77777777" w:rsidR="002676DF" w:rsidRPr="002676DF" w:rsidRDefault="002676DF" w:rsidP="00F744C2">
      <w:pPr>
        <w:spacing w:after="0" w:line="240" w:lineRule="auto"/>
        <w:rPr>
          <w:rFonts w:ascii="Trebuchet MS" w:hAnsi="Trebuchet MS"/>
          <w:sz w:val="18"/>
          <w:szCs w:val="18"/>
        </w:rPr>
      </w:pPr>
    </w:p>
    <w:p w14:paraId="5BBE26CB" w14:textId="77777777" w:rsidR="002676DF"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06DD11C4" wp14:editId="69FF4153">
            <wp:extent cx="7944307" cy="1375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3.jpg"/>
                    <pic:cNvPicPr/>
                  </pic:nvPicPr>
                  <pic:blipFill>
                    <a:blip r:embed="rId12">
                      <a:extLst>
                        <a:ext uri="{28A0092B-C50C-407E-A947-70E740481C1C}">
                          <a14:useLocalDpi xmlns:a14="http://schemas.microsoft.com/office/drawing/2010/main" val="0"/>
                        </a:ext>
                      </a:extLst>
                    </a:blip>
                    <a:stretch>
                      <a:fillRect/>
                    </a:stretch>
                  </pic:blipFill>
                  <pic:spPr>
                    <a:xfrm>
                      <a:off x="0" y="0"/>
                      <a:ext cx="7964773" cy="1378800"/>
                    </a:xfrm>
                    <a:prstGeom prst="rect">
                      <a:avLst/>
                    </a:prstGeom>
                  </pic:spPr>
                </pic:pic>
              </a:graphicData>
            </a:graphic>
          </wp:inline>
        </w:drawing>
      </w:r>
    </w:p>
    <w:p w14:paraId="28E317DC" w14:textId="77777777" w:rsidR="002676DF" w:rsidRPr="002676DF" w:rsidRDefault="002676DF" w:rsidP="00F744C2">
      <w:pPr>
        <w:spacing w:after="0" w:line="240" w:lineRule="auto"/>
        <w:rPr>
          <w:rFonts w:ascii="Trebuchet MS" w:hAnsi="Trebuchet MS"/>
          <w:sz w:val="18"/>
          <w:szCs w:val="18"/>
        </w:rPr>
      </w:pPr>
    </w:p>
    <w:p w14:paraId="2B170BCB" w14:textId="77777777" w:rsidR="002676DF" w:rsidRPr="002676DF" w:rsidRDefault="002676DF" w:rsidP="00F744C2">
      <w:pPr>
        <w:spacing w:after="0" w:line="240" w:lineRule="auto"/>
        <w:rPr>
          <w:rFonts w:ascii="Trebuchet MS" w:hAnsi="Trebuchet MS"/>
          <w:sz w:val="18"/>
          <w:szCs w:val="18"/>
        </w:rPr>
      </w:pPr>
      <w:r w:rsidRPr="002676DF">
        <w:rPr>
          <w:rFonts w:ascii="Trebuchet MS" w:hAnsi="Trebuchet MS"/>
          <w:b/>
          <w:bCs/>
          <w:sz w:val="18"/>
          <w:szCs w:val="18"/>
        </w:rPr>
        <w:t>Attribution –NonCommercial 4.0</w:t>
      </w:r>
      <w:r w:rsidRPr="002676DF">
        <w:rPr>
          <w:rFonts w:ascii="Trebuchet MS" w:hAnsi="Trebuchet MS"/>
          <w:sz w:val="18"/>
          <w:szCs w:val="18"/>
        </w:rPr>
        <w:t xml:space="preserve"> – This license lets others remix, tweak, and build upon your work non-commercially, and although their new works must also acknowledge you and be non-commercial, they don’t have to license their derivative works on the same terms.</w:t>
      </w:r>
      <w:r>
        <w:rPr>
          <w:rFonts w:ascii="Trebuchet MS" w:hAnsi="Trebuchet MS"/>
          <w:sz w:val="18"/>
          <w:szCs w:val="18"/>
        </w:rPr>
        <w:t xml:space="preserve"> </w:t>
      </w:r>
      <w:r w:rsidRPr="002676DF">
        <w:rPr>
          <w:rFonts w:ascii="Trebuchet MS" w:hAnsi="Trebuchet MS"/>
          <w:sz w:val="18"/>
          <w:szCs w:val="18"/>
        </w:rPr>
        <w:t xml:space="preserve"> </w:t>
      </w:r>
      <w:hyperlink r:id="rId13" w:history="1">
        <w:r w:rsidRPr="002676DF">
          <w:rPr>
            <w:rStyle w:val="Hyperlink"/>
            <w:rFonts w:ascii="Trebuchet MS" w:hAnsi="Trebuchet MS"/>
            <w:sz w:val="18"/>
            <w:szCs w:val="18"/>
          </w:rPr>
          <w:t>http://creativecommons.org/licenses/by-nc/4.0/</w:t>
        </w:r>
      </w:hyperlink>
    </w:p>
    <w:p w14:paraId="2E2C3F6B" w14:textId="77777777" w:rsidR="002676DF" w:rsidRPr="002676DF" w:rsidRDefault="002676DF" w:rsidP="00F744C2">
      <w:pPr>
        <w:spacing w:after="0" w:line="240" w:lineRule="auto"/>
        <w:rPr>
          <w:rFonts w:ascii="Trebuchet MS" w:hAnsi="Trebuchet MS"/>
          <w:sz w:val="18"/>
          <w:szCs w:val="18"/>
        </w:rPr>
      </w:pPr>
    </w:p>
    <w:p w14:paraId="7289A916" w14:textId="77777777" w:rsidR="002676DF"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007A050B" wp14:editId="64201C15">
            <wp:extent cx="6861657" cy="135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4.jpg"/>
                    <pic:cNvPicPr/>
                  </pic:nvPicPr>
                  <pic:blipFill>
                    <a:blip r:embed="rId14">
                      <a:extLst>
                        <a:ext uri="{28A0092B-C50C-407E-A947-70E740481C1C}">
                          <a14:useLocalDpi xmlns:a14="http://schemas.microsoft.com/office/drawing/2010/main" val="0"/>
                        </a:ext>
                      </a:extLst>
                    </a:blip>
                    <a:stretch>
                      <a:fillRect/>
                    </a:stretch>
                  </pic:blipFill>
                  <pic:spPr>
                    <a:xfrm>
                      <a:off x="0" y="0"/>
                      <a:ext cx="6864999" cy="1357200"/>
                    </a:xfrm>
                    <a:prstGeom prst="rect">
                      <a:avLst/>
                    </a:prstGeom>
                  </pic:spPr>
                </pic:pic>
              </a:graphicData>
            </a:graphic>
          </wp:inline>
        </w:drawing>
      </w:r>
    </w:p>
    <w:p w14:paraId="26289A32" w14:textId="77777777" w:rsidR="002676DF" w:rsidRPr="002676DF" w:rsidRDefault="002676DF" w:rsidP="00F744C2">
      <w:pPr>
        <w:spacing w:after="0" w:line="240" w:lineRule="auto"/>
        <w:rPr>
          <w:rFonts w:ascii="Trebuchet MS" w:hAnsi="Trebuchet MS"/>
          <w:sz w:val="18"/>
          <w:szCs w:val="18"/>
        </w:rPr>
      </w:pPr>
    </w:p>
    <w:p w14:paraId="7EB02489" w14:textId="77777777" w:rsidR="002676DF" w:rsidRPr="002676DF" w:rsidRDefault="002676DF" w:rsidP="00F744C2">
      <w:pPr>
        <w:spacing w:after="0" w:line="240" w:lineRule="auto"/>
        <w:rPr>
          <w:rFonts w:ascii="Trebuchet MS" w:hAnsi="Trebuchet MS"/>
          <w:sz w:val="18"/>
          <w:szCs w:val="18"/>
        </w:rPr>
      </w:pPr>
      <w:r w:rsidRPr="002676DF">
        <w:rPr>
          <w:rFonts w:ascii="Trebuchet MS" w:hAnsi="Trebuchet MS"/>
          <w:b/>
          <w:bCs/>
          <w:sz w:val="18"/>
          <w:szCs w:val="18"/>
        </w:rPr>
        <w:t xml:space="preserve">Attribution – </w:t>
      </w:r>
      <w:proofErr w:type="spellStart"/>
      <w:r w:rsidRPr="002676DF">
        <w:rPr>
          <w:rFonts w:ascii="Trebuchet MS" w:hAnsi="Trebuchet MS"/>
          <w:b/>
          <w:bCs/>
          <w:sz w:val="18"/>
          <w:szCs w:val="18"/>
        </w:rPr>
        <w:t>NoDerivs</w:t>
      </w:r>
      <w:proofErr w:type="spellEnd"/>
      <w:r w:rsidRPr="002676DF">
        <w:rPr>
          <w:rFonts w:ascii="Trebuchet MS" w:hAnsi="Trebuchet MS"/>
          <w:b/>
          <w:bCs/>
          <w:sz w:val="18"/>
          <w:szCs w:val="18"/>
        </w:rPr>
        <w:t xml:space="preserve"> 4.0</w:t>
      </w:r>
      <w:r w:rsidRPr="002676DF">
        <w:rPr>
          <w:rFonts w:ascii="Trebuchet MS" w:hAnsi="Trebuchet MS"/>
          <w:sz w:val="18"/>
          <w:szCs w:val="18"/>
        </w:rPr>
        <w:t xml:space="preserve"> – This license allows for redistribution, commercial and non-commercial, as long as it is passed along unchanged and in whole, with credit to you.</w:t>
      </w:r>
      <w:r>
        <w:rPr>
          <w:rFonts w:ascii="Trebuchet MS" w:hAnsi="Trebuchet MS"/>
          <w:sz w:val="18"/>
          <w:szCs w:val="18"/>
        </w:rPr>
        <w:t xml:space="preserve"> </w:t>
      </w:r>
      <w:r w:rsidRPr="002676DF">
        <w:rPr>
          <w:rFonts w:ascii="Trebuchet MS" w:hAnsi="Trebuchet MS"/>
          <w:sz w:val="18"/>
          <w:szCs w:val="18"/>
        </w:rPr>
        <w:t xml:space="preserve"> </w:t>
      </w:r>
      <w:hyperlink r:id="rId15" w:history="1">
        <w:r w:rsidRPr="002676DF">
          <w:rPr>
            <w:rStyle w:val="Hyperlink"/>
            <w:rFonts w:ascii="Trebuchet MS" w:hAnsi="Trebuchet MS"/>
            <w:sz w:val="18"/>
            <w:szCs w:val="18"/>
          </w:rPr>
          <w:t>http://creativecommons.org/licenses/by-nd/4.0/</w:t>
        </w:r>
      </w:hyperlink>
    </w:p>
    <w:p w14:paraId="46769AB3" w14:textId="77777777" w:rsidR="002676DF" w:rsidRPr="002676DF" w:rsidRDefault="002676DF" w:rsidP="00F744C2">
      <w:pPr>
        <w:spacing w:after="0" w:line="240" w:lineRule="auto"/>
        <w:rPr>
          <w:rFonts w:ascii="Trebuchet MS" w:hAnsi="Trebuchet MS"/>
          <w:sz w:val="18"/>
          <w:szCs w:val="18"/>
        </w:rPr>
      </w:pPr>
    </w:p>
    <w:p w14:paraId="4F19937A" w14:textId="77777777" w:rsidR="002676DF"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3EE24E76" wp14:editId="0AE8DB57">
            <wp:extent cx="8163763" cy="1375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5.jpg"/>
                    <pic:cNvPicPr/>
                  </pic:nvPicPr>
                  <pic:blipFill>
                    <a:blip r:embed="rId16">
                      <a:extLst>
                        <a:ext uri="{28A0092B-C50C-407E-A947-70E740481C1C}">
                          <a14:useLocalDpi xmlns:a14="http://schemas.microsoft.com/office/drawing/2010/main" val="0"/>
                        </a:ext>
                      </a:extLst>
                    </a:blip>
                    <a:stretch>
                      <a:fillRect/>
                    </a:stretch>
                  </pic:blipFill>
                  <pic:spPr>
                    <a:xfrm>
                      <a:off x="0" y="0"/>
                      <a:ext cx="8184795" cy="1378800"/>
                    </a:xfrm>
                    <a:prstGeom prst="rect">
                      <a:avLst/>
                    </a:prstGeom>
                  </pic:spPr>
                </pic:pic>
              </a:graphicData>
            </a:graphic>
          </wp:inline>
        </w:drawing>
      </w:r>
    </w:p>
    <w:p w14:paraId="233B8FFB" w14:textId="77777777" w:rsidR="002676DF" w:rsidRPr="002676DF" w:rsidRDefault="002676DF" w:rsidP="00F744C2">
      <w:pPr>
        <w:spacing w:after="0" w:line="240" w:lineRule="auto"/>
        <w:rPr>
          <w:rFonts w:ascii="Trebuchet MS" w:hAnsi="Trebuchet MS"/>
          <w:sz w:val="18"/>
          <w:szCs w:val="18"/>
        </w:rPr>
      </w:pPr>
    </w:p>
    <w:p w14:paraId="3F0F4FCC" w14:textId="77777777" w:rsidR="002676DF" w:rsidRDefault="002676DF" w:rsidP="00F744C2">
      <w:pPr>
        <w:spacing w:after="0" w:line="240" w:lineRule="auto"/>
        <w:rPr>
          <w:rFonts w:ascii="Trebuchet MS" w:hAnsi="Trebuchet MS"/>
          <w:sz w:val="18"/>
          <w:szCs w:val="18"/>
        </w:rPr>
      </w:pPr>
      <w:r w:rsidRPr="002676DF">
        <w:rPr>
          <w:rFonts w:ascii="Trebuchet MS" w:hAnsi="Trebuchet MS"/>
          <w:b/>
          <w:bCs/>
          <w:sz w:val="18"/>
          <w:szCs w:val="18"/>
        </w:rPr>
        <w:t>Attribution-</w:t>
      </w:r>
      <w:proofErr w:type="spellStart"/>
      <w:r w:rsidRPr="002676DF">
        <w:rPr>
          <w:rFonts w:ascii="Trebuchet MS" w:hAnsi="Trebuchet MS"/>
          <w:b/>
          <w:bCs/>
          <w:sz w:val="18"/>
          <w:szCs w:val="18"/>
        </w:rPr>
        <w:t>NonCommerical</w:t>
      </w:r>
      <w:proofErr w:type="spellEnd"/>
      <w:r w:rsidRPr="002676DF">
        <w:rPr>
          <w:rFonts w:ascii="Trebuchet MS" w:hAnsi="Trebuchet MS"/>
          <w:b/>
          <w:bCs/>
          <w:sz w:val="18"/>
          <w:szCs w:val="18"/>
        </w:rPr>
        <w:t>-</w:t>
      </w:r>
      <w:proofErr w:type="spellStart"/>
      <w:r w:rsidRPr="002676DF">
        <w:rPr>
          <w:rFonts w:ascii="Trebuchet MS" w:hAnsi="Trebuchet MS"/>
          <w:b/>
          <w:bCs/>
          <w:sz w:val="18"/>
          <w:szCs w:val="18"/>
        </w:rPr>
        <w:t>ShareAlike</w:t>
      </w:r>
      <w:proofErr w:type="spellEnd"/>
      <w:r w:rsidRPr="002676DF">
        <w:rPr>
          <w:rFonts w:ascii="Trebuchet MS" w:hAnsi="Trebuchet MS"/>
          <w:b/>
          <w:bCs/>
          <w:sz w:val="18"/>
          <w:szCs w:val="18"/>
        </w:rPr>
        <w:t xml:space="preserve"> 4.0</w:t>
      </w:r>
      <w:r w:rsidRPr="002676DF">
        <w:rPr>
          <w:rFonts w:ascii="Trebuchet MS" w:hAnsi="Trebuchet MS"/>
          <w:sz w:val="18"/>
          <w:szCs w:val="18"/>
        </w:rPr>
        <w:t xml:space="preserve"> – This license lets others remix, tweak, and build upon your work non-commercially, as long as they credit you and license their new creations under the identical terms.</w:t>
      </w:r>
      <w:r>
        <w:rPr>
          <w:rFonts w:ascii="Trebuchet MS" w:hAnsi="Trebuchet MS"/>
          <w:sz w:val="18"/>
          <w:szCs w:val="18"/>
        </w:rPr>
        <w:t xml:space="preserve"> </w:t>
      </w:r>
      <w:r w:rsidRPr="002676DF">
        <w:rPr>
          <w:rFonts w:ascii="Trebuchet MS" w:hAnsi="Trebuchet MS"/>
          <w:sz w:val="18"/>
          <w:szCs w:val="18"/>
        </w:rPr>
        <w:t xml:space="preserve"> </w:t>
      </w:r>
      <w:hyperlink r:id="rId17" w:history="1">
        <w:r w:rsidRPr="002676DF">
          <w:rPr>
            <w:rStyle w:val="Hyperlink"/>
            <w:rFonts w:ascii="Trebuchet MS" w:hAnsi="Trebuchet MS"/>
            <w:sz w:val="18"/>
            <w:szCs w:val="18"/>
          </w:rPr>
          <w:t>http://creativecommons.org/licenses/by-nc-sa/4.0/</w:t>
        </w:r>
      </w:hyperlink>
    </w:p>
    <w:p w14:paraId="4975271E" w14:textId="77777777" w:rsidR="00F744C2" w:rsidRPr="002676DF" w:rsidRDefault="00F744C2" w:rsidP="00F744C2">
      <w:pPr>
        <w:spacing w:after="0" w:line="240" w:lineRule="auto"/>
        <w:rPr>
          <w:rFonts w:ascii="Trebuchet MS" w:hAnsi="Trebuchet MS"/>
          <w:sz w:val="18"/>
          <w:szCs w:val="18"/>
        </w:rPr>
      </w:pPr>
    </w:p>
    <w:p w14:paraId="2E6A73DB" w14:textId="77777777" w:rsidR="00D07A1D" w:rsidRDefault="001D11D7"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22333D3F" wp14:editId="22C16CE9">
            <wp:extent cx="7099200" cy="1357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Poster 6.jpg"/>
                    <pic:cNvPicPr/>
                  </pic:nvPicPr>
                  <pic:blipFill>
                    <a:blip r:embed="rId18">
                      <a:extLst>
                        <a:ext uri="{28A0092B-C50C-407E-A947-70E740481C1C}">
                          <a14:useLocalDpi xmlns:a14="http://schemas.microsoft.com/office/drawing/2010/main" val="0"/>
                        </a:ext>
                      </a:extLst>
                    </a:blip>
                    <a:stretch>
                      <a:fillRect/>
                    </a:stretch>
                  </pic:blipFill>
                  <pic:spPr>
                    <a:xfrm>
                      <a:off x="0" y="0"/>
                      <a:ext cx="7099200" cy="1357200"/>
                    </a:xfrm>
                    <a:prstGeom prst="rect">
                      <a:avLst/>
                    </a:prstGeom>
                  </pic:spPr>
                </pic:pic>
              </a:graphicData>
            </a:graphic>
          </wp:inline>
        </w:drawing>
      </w:r>
    </w:p>
    <w:p w14:paraId="44EB56C0" w14:textId="77777777" w:rsidR="002676DF" w:rsidRPr="002676DF" w:rsidRDefault="002676DF" w:rsidP="00F744C2">
      <w:pPr>
        <w:spacing w:after="0" w:line="240" w:lineRule="auto"/>
        <w:rPr>
          <w:rFonts w:ascii="Trebuchet MS" w:hAnsi="Trebuchet MS"/>
          <w:sz w:val="18"/>
          <w:szCs w:val="18"/>
        </w:rPr>
      </w:pPr>
    </w:p>
    <w:p w14:paraId="136BD473" w14:textId="77777777" w:rsidR="002676DF" w:rsidRPr="002676DF" w:rsidRDefault="002676DF" w:rsidP="00F744C2">
      <w:pPr>
        <w:spacing w:after="0" w:line="240" w:lineRule="auto"/>
        <w:rPr>
          <w:rFonts w:ascii="Trebuchet MS" w:hAnsi="Trebuchet MS"/>
          <w:sz w:val="18"/>
          <w:szCs w:val="18"/>
        </w:rPr>
      </w:pPr>
      <w:r w:rsidRPr="003B4314">
        <w:rPr>
          <w:rFonts w:ascii="Trebuchet MS" w:hAnsi="Trebuchet MS"/>
          <w:b/>
          <w:sz w:val="18"/>
          <w:szCs w:val="18"/>
        </w:rPr>
        <w:t>Attribution</w:t>
      </w:r>
      <w:r w:rsidRPr="002676DF">
        <w:rPr>
          <w:rFonts w:ascii="Trebuchet MS" w:hAnsi="Trebuchet MS"/>
          <w:b/>
          <w:bCs/>
          <w:sz w:val="18"/>
          <w:szCs w:val="18"/>
        </w:rPr>
        <w:t>-</w:t>
      </w:r>
      <w:proofErr w:type="spellStart"/>
      <w:r w:rsidRPr="002676DF">
        <w:rPr>
          <w:rFonts w:ascii="Trebuchet MS" w:hAnsi="Trebuchet MS"/>
          <w:b/>
          <w:bCs/>
          <w:sz w:val="18"/>
          <w:szCs w:val="18"/>
        </w:rPr>
        <w:t>NonCommercial</w:t>
      </w:r>
      <w:proofErr w:type="spellEnd"/>
      <w:r w:rsidRPr="002676DF">
        <w:rPr>
          <w:rFonts w:ascii="Trebuchet MS" w:hAnsi="Trebuchet MS"/>
          <w:b/>
          <w:bCs/>
          <w:sz w:val="18"/>
          <w:szCs w:val="18"/>
        </w:rPr>
        <w:t>-</w:t>
      </w:r>
      <w:proofErr w:type="spellStart"/>
      <w:r w:rsidRPr="002676DF">
        <w:rPr>
          <w:rFonts w:ascii="Trebuchet MS" w:hAnsi="Trebuchet MS"/>
          <w:b/>
          <w:bCs/>
          <w:sz w:val="18"/>
          <w:szCs w:val="18"/>
        </w:rPr>
        <w:t>NoDerivs</w:t>
      </w:r>
      <w:proofErr w:type="spellEnd"/>
      <w:r w:rsidRPr="002676DF">
        <w:rPr>
          <w:rFonts w:ascii="Trebuchet MS" w:hAnsi="Trebuchet MS"/>
          <w:b/>
          <w:bCs/>
          <w:sz w:val="18"/>
          <w:szCs w:val="18"/>
        </w:rPr>
        <w:t xml:space="preserve"> 4.0</w:t>
      </w:r>
      <w:r w:rsidRPr="002676DF">
        <w:rPr>
          <w:rFonts w:ascii="Trebuchet MS" w:hAnsi="Trebuchet MS"/>
          <w:sz w:val="18"/>
          <w:szCs w:val="18"/>
        </w:rPr>
        <w:t xml:space="preserve"> - This license is the most restrictive of our six main licenses, only allowing others to download your works and share them with others as long as they credit you, but they can’t change them in any way or use them commercially.</w:t>
      </w:r>
      <w:r>
        <w:rPr>
          <w:rFonts w:ascii="Trebuchet MS" w:hAnsi="Trebuchet MS"/>
          <w:sz w:val="18"/>
          <w:szCs w:val="18"/>
        </w:rPr>
        <w:t xml:space="preserve"> </w:t>
      </w:r>
      <w:r w:rsidRPr="002676DF">
        <w:rPr>
          <w:rFonts w:ascii="Trebuchet MS" w:hAnsi="Trebuchet MS"/>
          <w:sz w:val="18"/>
          <w:szCs w:val="18"/>
        </w:rPr>
        <w:t xml:space="preserve"> </w:t>
      </w:r>
      <w:hyperlink r:id="rId19" w:history="1">
        <w:r w:rsidRPr="002676DF">
          <w:rPr>
            <w:rStyle w:val="Hyperlink"/>
            <w:rFonts w:ascii="Trebuchet MS" w:hAnsi="Trebuchet MS"/>
            <w:sz w:val="18"/>
            <w:szCs w:val="18"/>
          </w:rPr>
          <w:t>http://creativecommons.org/licenses/by-nc-nd/4.0/</w:t>
        </w:r>
      </w:hyperlink>
    </w:p>
    <w:p w14:paraId="2AC20B4F" w14:textId="77777777" w:rsidR="002676DF" w:rsidRDefault="002676DF" w:rsidP="00F744C2">
      <w:pPr>
        <w:spacing w:after="0" w:line="240" w:lineRule="auto"/>
        <w:rPr>
          <w:rFonts w:ascii="Trebuchet MS" w:hAnsi="Trebuchet MS"/>
          <w:sz w:val="18"/>
          <w:szCs w:val="18"/>
        </w:rPr>
      </w:pPr>
    </w:p>
    <w:p w14:paraId="71388CC5" w14:textId="77777777" w:rsidR="001C6A3D" w:rsidRDefault="001C6A3D" w:rsidP="00F744C2">
      <w:pPr>
        <w:spacing w:after="0" w:line="240" w:lineRule="auto"/>
        <w:rPr>
          <w:rFonts w:ascii="Trebuchet MS" w:hAnsi="Trebuchet MS"/>
          <w:sz w:val="18"/>
          <w:szCs w:val="18"/>
        </w:rPr>
      </w:pPr>
    </w:p>
    <w:p w14:paraId="217D4ED0" w14:textId="77777777" w:rsidR="00F744C2" w:rsidRDefault="002676DF" w:rsidP="00F744C2">
      <w:pPr>
        <w:spacing w:after="0" w:line="240" w:lineRule="auto"/>
        <w:rPr>
          <w:rFonts w:ascii="Trebuchet MS" w:hAnsi="Trebuchet MS"/>
          <w:sz w:val="18"/>
          <w:szCs w:val="18"/>
        </w:rPr>
      </w:pPr>
      <w:r w:rsidRPr="002676DF">
        <w:rPr>
          <w:rFonts w:ascii="Trebuchet MS" w:hAnsi="Trebuchet MS"/>
          <w:sz w:val="18"/>
          <w:szCs w:val="18"/>
        </w:rPr>
        <w:t xml:space="preserve">This is an adaptation of the poster </w:t>
      </w:r>
      <w:hyperlink r:id="rId20" w:history="1">
        <w:r w:rsidRPr="002676DF">
          <w:rPr>
            <w:rStyle w:val="Hyperlink"/>
            <w:rFonts w:ascii="Trebuchet MS" w:hAnsi="Trebuchet MS"/>
            <w:sz w:val="18"/>
            <w:szCs w:val="18"/>
          </w:rPr>
          <w:t>Open poster about CC licences</w:t>
        </w:r>
      </w:hyperlink>
      <w:r w:rsidRPr="002676DF">
        <w:rPr>
          <w:rFonts w:ascii="Trebuchet MS" w:hAnsi="Trebuchet MS"/>
          <w:sz w:val="18"/>
          <w:szCs w:val="18"/>
        </w:rPr>
        <w:t xml:space="preserve"> by Creative Commons Poland, available under a </w:t>
      </w:r>
      <w:hyperlink r:id="rId21" w:history="1">
        <w:r w:rsidRPr="002676DF">
          <w:rPr>
            <w:rStyle w:val="Hyperlink"/>
            <w:rFonts w:ascii="Trebuchet MS" w:hAnsi="Trebuchet MS"/>
            <w:sz w:val="18"/>
            <w:szCs w:val="18"/>
          </w:rPr>
          <w:t>Creative Commons Attribution 3.0 Poland licence</w:t>
        </w:r>
      </w:hyperlink>
      <w:r w:rsidRPr="002676DF">
        <w:rPr>
          <w:rFonts w:ascii="Trebuchet MS" w:hAnsi="Trebuchet MS"/>
          <w:sz w:val="18"/>
          <w:szCs w:val="18"/>
        </w:rPr>
        <w:t xml:space="preserve">. </w:t>
      </w:r>
    </w:p>
    <w:p w14:paraId="5F45551B" w14:textId="77777777" w:rsidR="002676DF" w:rsidRPr="002676DF" w:rsidRDefault="00396314" w:rsidP="00F744C2">
      <w:pPr>
        <w:spacing w:after="0" w:line="240" w:lineRule="auto"/>
        <w:rPr>
          <w:rFonts w:ascii="Trebuchet MS" w:hAnsi="Trebuchet MS"/>
          <w:sz w:val="18"/>
          <w:szCs w:val="18"/>
        </w:rPr>
      </w:pPr>
      <w:r>
        <w:rPr>
          <w:rFonts w:ascii="Trebuchet MS" w:hAnsi="Trebuchet MS"/>
          <w:sz w:val="18"/>
          <w:szCs w:val="18"/>
        </w:rPr>
        <w:t>This Quick Guide to Creative Commons</w:t>
      </w:r>
      <w:r w:rsidR="00AF01BF">
        <w:rPr>
          <w:rFonts w:ascii="Trebuchet MS" w:hAnsi="Trebuchet MS"/>
          <w:sz w:val="18"/>
          <w:szCs w:val="18"/>
        </w:rPr>
        <w:t xml:space="preserve"> is created by National Copyright Unit, COAG Education Council and </w:t>
      </w:r>
      <w:r w:rsidR="002676DF" w:rsidRPr="002676DF">
        <w:rPr>
          <w:rFonts w:ascii="Trebuchet MS" w:hAnsi="Trebuchet MS"/>
          <w:sz w:val="18"/>
          <w:szCs w:val="18"/>
        </w:rPr>
        <w:t xml:space="preserve">available </w:t>
      </w:r>
      <w:r w:rsidR="00F744C2">
        <w:rPr>
          <w:rFonts w:ascii="Trebuchet MS" w:hAnsi="Trebuchet MS" w:cs="Arial"/>
          <w:color w:val="000000"/>
          <w:sz w:val="18"/>
          <w:szCs w:val="18"/>
          <w:shd w:val="clear" w:color="auto" w:fill="FFFFFF"/>
        </w:rPr>
        <w:t xml:space="preserve">under a </w:t>
      </w:r>
      <w:hyperlink r:id="rId22" w:history="1">
        <w:r w:rsidR="002676DF" w:rsidRPr="00AF01BF">
          <w:rPr>
            <w:rStyle w:val="Hyperlink"/>
            <w:rFonts w:ascii="Trebuchet MS" w:hAnsi="Trebuchet MS" w:cs="Arial"/>
            <w:sz w:val="18"/>
            <w:szCs w:val="18"/>
            <w:shd w:val="clear" w:color="auto" w:fill="FFFFFF"/>
          </w:rPr>
          <w:t>Creative Commons Attribution 4.0 International Licence</w:t>
        </w:r>
      </w:hyperlink>
      <w:r w:rsidR="002676DF" w:rsidRPr="002676DF">
        <w:rPr>
          <w:rFonts w:ascii="Trebuchet MS" w:hAnsi="Trebuchet MS" w:cs="Arial"/>
          <w:color w:val="000000"/>
          <w:sz w:val="18"/>
          <w:szCs w:val="18"/>
          <w:shd w:val="clear" w:color="auto" w:fill="FFFFFF"/>
        </w:rPr>
        <w:t>.</w:t>
      </w:r>
    </w:p>
    <w:p w14:paraId="01DEDAF5" w14:textId="77777777" w:rsidR="002676DF" w:rsidRPr="002676DF" w:rsidRDefault="002676DF" w:rsidP="00F744C2">
      <w:pPr>
        <w:spacing w:after="0" w:line="240" w:lineRule="auto"/>
        <w:rPr>
          <w:rFonts w:ascii="Trebuchet MS" w:hAnsi="Trebuchet MS"/>
          <w:sz w:val="18"/>
          <w:szCs w:val="18"/>
        </w:rPr>
      </w:pPr>
      <w:r w:rsidRPr="002676DF">
        <w:rPr>
          <w:rFonts w:ascii="Trebuchet MS" w:hAnsi="Trebuchet MS"/>
          <w:noProof/>
          <w:sz w:val="18"/>
          <w:szCs w:val="18"/>
          <w:lang w:val="en-US" w:eastAsia="en-US"/>
        </w:rPr>
        <w:drawing>
          <wp:inline distT="0" distB="0" distL="0" distR="0" wp14:anchorId="717BE402" wp14:editId="38E717DD">
            <wp:extent cx="841375" cy="292735"/>
            <wp:effectExtent l="0" t="0" r="0" b="0"/>
            <wp:docPr id="7" name="Picture 7"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841375" cy="292735"/>
                    </a:xfrm>
                    <a:prstGeom prst="rect">
                      <a:avLst/>
                    </a:prstGeom>
                    <a:noFill/>
                    <a:ln>
                      <a:noFill/>
                    </a:ln>
                  </pic:spPr>
                </pic:pic>
              </a:graphicData>
            </a:graphic>
          </wp:inline>
        </w:drawing>
      </w:r>
    </w:p>
    <w:sectPr w:rsidR="002676DF" w:rsidRPr="002676DF" w:rsidSect="00F744C2">
      <w:pgSz w:w="16840" w:h="23814" w:code="8"/>
      <w:pgMar w:top="1135" w:right="1247"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44866" w14:textId="77777777" w:rsidR="008D4EB9" w:rsidRDefault="008D4EB9" w:rsidP="00396314">
      <w:pPr>
        <w:spacing w:after="0" w:line="240" w:lineRule="auto"/>
      </w:pPr>
      <w:r>
        <w:separator/>
      </w:r>
    </w:p>
  </w:endnote>
  <w:endnote w:type="continuationSeparator" w:id="0">
    <w:p w14:paraId="68D017B1" w14:textId="77777777" w:rsidR="008D4EB9" w:rsidRDefault="008D4EB9" w:rsidP="003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B4BEF" w14:textId="77777777" w:rsidR="008D4EB9" w:rsidRDefault="008D4EB9" w:rsidP="00396314">
      <w:pPr>
        <w:spacing w:after="0" w:line="240" w:lineRule="auto"/>
      </w:pPr>
      <w:r>
        <w:separator/>
      </w:r>
    </w:p>
  </w:footnote>
  <w:footnote w:type="continuationSeparator" w:id="0">
    <w:p w14:paraId="1E0FBB7F" w14:textId="77777777" w:rsidR="008D4EB9" w:rsidRDefault="008D4EB9" w:rsidP="003963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D8D"/>
    <w:rsid w:val="000330EA"/>
    <w:rsid w:val="001C6A3D"/>
    <w:rsid w:val="001D11D7"/>
    <w:rsid w:val="002676DF"/>
    <w:rsid w:val="00335D8D"/>
    <w:rsid w:val="00396314"/>
    <w:rsid w:val="003B4314"/>
    <w:rsid w:val="003F2252"/>
    <w:rsid w:val="004D00EB"/>
    <w:rsid w:val="004D61EE"/>
    <w:rsid w:val="008D4EB9"/>
    <w:rsid w:val="00A06D87"/>
    <w:rsid w:val="00A36906"/>
    <w:rsid w:val="00AF01BF"/>
    <w:rsid w:val="00D07A1D"/>
    <w:rsid w:val="00F33913"/>
    <w:rsid w:val="00F744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D7"/>
    <w:rPr>
      <w:rFonts w:ascii="Tahoma" w:hAnsi="Tahoma" w:cs="Tahoma"/>
      <w:sz w:val="16"/>
      <w:szCs w:val="16"/>
    </w:rPr>
  </w:style>
  <w:style w:type="character" w:styleId="Hyperlink">
    <w:name w:val="Hyperlink"/>
    <w:basedOn w:val="DefaultParagraphFont"/>
    <w:uiPriority w:val="99"/>
    <w:unhideWhenUsed/>
    <w:rsid w:val="002676DF"/>
    <w:rPr>
      <w:color w:val="0000FF"/>
      <w:u w:val="single"/>
    </w:rPr>
  </w:style>
  <w:style w:type="character" w:styleId="FollowedHyperlink">
    <w:name w:val="FollowedHyperlink"/>
    <w:basedOn w:val="DefaultParagraphFont"/>
    <w:uiPriority w:val="99"/>
    <w:semiHidden/>
    <w:unhideWhenUsed/>
    <w:rsid w:val="00AF01BF"/>
    <w:rPr>
      <w:color w:val="800080" w:themeColor="followedHyperlink"/>
      <w:u w:val="single"/>
    </w:rPr>
  </w:style>
  <w:style w:type="paragraph" w:styleId="Header">
    <w:name w:val="header"/>
    <w:basedOn w:val="Normal"/>
    <w:link w:val="HeaderChar"/>
    <w:uiPriority w:val="99"/>
    <w:unhideWhenUsed/>
    <w:rsid w:val="00396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14"/>
  </w:style>
  <w:style w:type="paragraph" w:styleId="Footer">
    <w:name w:val="footer"/>
    <w:basedOn w:val="Normal"/>
    <w:link w:val="FooterChar"/>
    <w:uiPriority w:val="99"/>
    <w:unhideWhenUsed/>
    <w:rsid w:val="00396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D7"/>
    <w:rPr>
      <w:rFonts w:ascii="Tahoma" w:hAnsi="Tahoma" w:cs="Tahoma"/>
      <w:sz w:val="16"/>
      <w:szCs w:val="16"/>
    </w:rPr>
  </w:style>
  <w:style w:type="character" w:styleId="Hyperlink">
    <w:name w:val="Hyperlink"/>
    <w:basedOn w:val="DefaultParagraphFont"/>
    <w:uiPriority w:val="99"/>
    <w:unhideWhenUsed/>
    <w:rsid w:val="002676DF"/>
    <w:rPr>
      <w:color w:val="0000FF"/>
      <w:u w:val="single"/>
    </w:rPr>
  </w:style>
  <w:style w:type="character" w:styleId="FollowedHyperlink">
    <w:name w:val="FollowedHyperlink"/>
    <w:basedOn w:val="DefaultParagraphFont"/>
    <w:uiPriority w:val="99"/>
    <w:semiHidden/>
    <w:unhideWhenUsed/>
    <w:rsid w:val="00AF01BF"/>
    <w:rPr>
      <w:color w:val="800080" w:themeColor="followedHyperlink"/>
      <w:u w:val="single"/>
    </w:rPr>
  </w:style>
  <w:style w:type="paragraph" w:styleId="Header">
    <w:name w:val="header"/>
    <w:basedOn w:val="Normal"/>
    <w:link w:val="HeaderChar"/>
    <w:uiPriority w:val="99"/>
    <w:unhideWhenUsed/>
    <w:rsid w:val="00396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314"/>
  </w:style>
  <w:style w:type="paragraph" w:styleId="Footer">
    <w:name w:val="footer"/>
    <w:basedOn w:val="Normal"/>
    <w:link w:val="FooterChar"/>
    <w:uiPriority w:val="99"/>
    <w:unhideWhenUsed/>
    <w:rsid w:val="00396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reativecommons.org/licenses/by/4.0/" TargetMode="External"/><Relationship Id="rId20" Type="http://schemas.openxmlformats.org/officeDocument/2006/relationships/hyperlink" Target="http://creativecommons.pl/2012/06/open-poster-about-cc-licenses/" TargetMode="External"/><Relationship Id="rId21" Type="http://schemas.openxmlformats.org/officeDocument/2006/relationships/hyperlink" Target="https://creativecommons.org/licenses/by/3.0/pl/deed.en" TargetMode="External"/><Relationship Id="rId22" Type="http://schemas.openxmlformats.org/officeDocument/2006/relationships/hyperlink" Target="http://creativecommons.org/licenses/by/4.0/" TargetMode="External"/><Relationship Id="rId23" Type="http://schemas.openxmlformats.org/officeDocument/2006/relationships/image" Target="media/image8.png"/><Relationship Id="rId24" Type="http://schemas.openxmlformats.org/officeDocument/2006/relationships/image" Target="cid:image001.png@01D0B3FB.329F5390"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creativecommons.org/licenses/by-sa/4.0/" TargetMode="External"/><Relationship Id="rId12" Type="http://schemas.openxmlformats.org/officeDocument/2006/relationships/image" Target="media/image4.jpg"/><Relationship Id="rId13" Type="http://schemas.openxmlformats.org/officeDocument/2006/relationships/hyperlink" Target="http://creativecommons.org/licenses/by-nc/4.0/" TargetMode="External"/><Relationship Id="rId14" Type="http://schemas.openxmlformats.org/officeDocument/2006/relationships/image" Target="media/image5.jpg"/><Relationship Id="rId15" Type="http://schemas.openxmlformats.org/officeDocument/2006/relationships/hyperlink" Target="http://creativecommons.org/licenses/by-nd/4.0/" TargetMode="External"/><Relationship Id="rId16" Type="http://schemas.openxmlformats.org/officeDocument/2006/relationships/image" Target="media/image6.jpg"/><Relationship Id="rId17" Type="http://schemas.openxmlformats.org/officeDocument/2006/relationships/hyperlink" Target="http://creativecommons.org/licenses/by-nc-sa/4.0/" TargetMode="External"/><Relationship Id="rId18" Type="http://schemas.openxmlformats.org/officeDocument/2006/relationships/image" Target="media/image7.jpg"/><Relationship Id="rId19" Type="http://schemas.openxmlformats.org/officeDocument/2006/relationships/hyperlink" Target="http://creativecommons.org/licenses/by-nc-nd/4.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2877</Characters>
  <Application>Microsoft Macintosh Word</Application>
  <DocSecurity>0</DocSecurity>
  <Lines>45</Lines>
  <Paragraphs>9</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Rolli, Roslyn</dc:creator>
  <cp:lastModifiedBy>j</cp:lastModifiedBy>
  <cp:revision>3</cp:revision>
  <dcterms:created xsi:type="dcterms:W3CDTF">2015-07-01T23:09:00Z</dcterms:created>
  <dcterms:modified xsi:type="dcterms:W3CDTF">2018-12-11T03:47:00Z</dcterms:modified>
</cp:coreProperties>
</file>